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F533C" w14:textId="77777777" w:rsidR="00FD4611" w:rsidRPr="00FD4611" w:rsidRDefault="00FD4611" w:rsidP="0098353E">
      <w:pPr>
        <w:pStyle w:val="Heading1"/>
        <w:jc w:val="center"/>
      </w:pPr>
      <w:r w:rsidRPr="00FD4611">
        <w:t>IPM Innovation Lab Workplan</w:t>
      </w:r>
    </w:p>
    <w:p w14:paraId="3B78FE7D" w14:textId="77777777" w:rsidR="0054450B" w:rsidRDefault="00D73D02" w:rsidP="0098353E">
      <w:pPr>
        <w:pStyle w:val="Heading2"/>
      </w:pPr>
      <w:r>
        <w:t>Project title</w:t>
      </w:r>
    </w:p>
    <w:p w14:paraId="2BC7C526" w14:textId="50816EFA" w:rsidR="0098353E" w:rsidRPr="00BA5D6C" w:rsidRDefault="00334E46" w:rsidP="0098353E">
      <w:r>
        <w:rPr>
          <w:rStyle w:val="Strong"/>
          <w:rFonts w:eastAsia="Times New Roman" w:cs="Times New Roman"/>
          <w:b w:val="0"/>
        </w:rPr>
        <w:t>Biodiversity and climate change</w:t>
      </w:r>
    </w:p>
    <w:p w14:paraId="29E2FE13" w14:textId="77777777" w:rsidR="00D73D02" w:rsidRDefault="00D73D02" w:rsidP="0098353E">
      <w:pPr>
        <w:pStyle w:val="Heading2"/>
      </w:pPr>
      <w:r>
        <w:t>PI</w:t>
      </w:r>
    </w:p>
    <w:p w14:paraId="0439EC62" w14:textId="75F58531" w:rsidR="004E1FF5" w:rsidRPr="00BA5D6C" w:rsidRDefault="00334E46" w:rsidP="004E1FF5">
      <w:r>
        <w:t xml:space="preserve">Madhav </w:t>
      </w:r>
      <w:proofErr w:type="spellStart"/>
      <w:r>
        <w:t>Marathe</w:t>
      </w:r>
      <w:proofErr w:type="spellEnd"/>
    </w:p>
    <w:p w14:paraId="3D2E1809" w14:textId="77777777" w:rsidR="00D73D02" w:rsidRDefault="0098353E" w:rsidP="0098353E">
      <w:pPr>
        <w:pStyle w:val="Heading2"/>
      </w:pPr>
      <w:r>
        <w:t>C</w:t>
      </w:r>
      <w:r w:rsidR="00D73D02">
        <w:t>O PIs</w:t>
      </w:r>
    </w:p>
    <w:p w14:paraId="29815978" w14:textId="61775B9C" w:rsidR="00D67298" w:rsidRPr="00D67298" w:rsidRDefault="00D67298" w:rsidP="00D67298"/>
    <w:p w14:paraId="020DD5DC" w14:textId="77777777" w:rsidR="00D73D02" w:rsidRDefault="00D73D02" w:rsidP="0098353E">
      <w:pPr>
        <w:pStyle w:val="Heading2"/>
      </w:pPr>
      <w:r w:rsidRPr="00242421">
        <w:t>Collaborating Institutions</w:t>
      </w:r>
    </w:p>
    <w:p w14:paraId="0135C37E" w14:textId="181C56FF" w:rsidR="007666EC" w:rsidRPr="007666EC" w:rsidRDefault="00994C6F" w:rsidP="007666EC">
      <w:r>
        <w:t xml:space="preserve">University of </w:t>
      </w:r>
      <w:r w:rsidR="007666EC" w:rsidRPr="007666EC">
        <w:t>Virginia, Biocomplexity Institute</w:t>
      </w:r>
      <w:r>
        <w:t xml:space="preserve"> and Initiative</w:t>
      </w:r>
      <w:r w:rsidR="007666EC" w:rsidRPr="007666EC">
        <w:t xml:space="preserve">, </w:t>
      </w:r>
      <w:r>
        <w:t>Charlottesville</w:t>
      </w:r>
      <w:r w:rsidR="007666EC" w:rsidRPr="007666EC">
        <w:t>, VA, USA</w:t>
      </w:r>
    </w:p>
    <w:p w14:paraId="05914AD2" w14:textId="1FE53C79" w:rsidR="007666EC" w:rsidRDefault="000514DB" w:rsidP="007666EC">
      <w:r>
        <w:rPr>
          <w:rFonts w:eastAsia="Times New Roman" w:cs="Times New Roman"/>
        </w:rPr>
        <w:t>Tribhuvan University, Nepal</w:t>
      </w:r>
    </w:p>
    <w:p w14:paraId="06C7DBD4" w14:textId="77777777" w:rsidR="008C14AF" w:rsidRDefault="008C14AF" w:rsidP="0068714D">
      <w:pPr>
        <w:pStyle w:val="Heading2"/>
      </w:pPr>
    </w:p>
    <w:p w14:paraId="7964BC66" w14:textId="0A0D1A94" w:rsidR="0068714D" w:rsidRDefault="0068714D" w:rsidP="0068714D">
      <w:pPr>
        <w:pStyle w:val="Heading2"/>
      </w:pPr>
      <w:r w:rsidRPr="00242421">
        <w:t>O</w:t>
      </w:r>
      <w:r>
        <w:t xml:space="preserve">bjective </w:t>
      </w:r>
      <w:r w:rsidR="00AB66FA">
        <w:t>1</w:t>
      </w:r>
    </w:p>
    <w:p w14:paraId="45F6D8BF" w14:textId="77777777" w:rsidR="0068714D" w:rsidRDefault="0068714D" w:rsidP="0068714D">
      <w:pPr>
        <w:pStyle w:val="Heading2"/>
      </w:pPr>
      <w:r>
        <w:t>Title</w:t>
      </w:r>
    </w:p>
    <w:p w14:paraId="1B9F00FE" w14:textId="613C270D" w:rsidR="00737609" w:rsidRPr="00C31A42" w:rsidRDefault="00424F1A" w:rsidP="002477C7">
      <w:pPr>
        <w:spacing w:after="200"/>
      </w:pPr>
      <w:r>
        <w:t>Development of deep learning framework for species distribution from remote sensed data</w:t>
      </w:r>
    </w:p>
    <w:p w14:paraId="7B73F9F9" w14:textId="7FEF1185" w:rsidR="00C31A42" w:rsidRDefault="00C31A42" w:rsidP="00C31A42">
      <w:pPr>
        <w:pStyle w:val="Heading4"/>
      </w:pPr>
      <w:r>
        <w:t xml:space="preserve">Activity </w:t>
      </w:r>
      <w:r w:rsidR="002477C7">
        <w:t>1</w:t>
      </w:r>
    </w:p>
    <w:p w14:paraId="0FC9D012" w14:textId="35B50656" w:rsidR="00C31A42" w:rsidRPr="00304EF4" w:rsidRDefault="00C31A42" w:rsidP="00C31A42">
      <w:pPr>
        <w:numPr>
          <w:ilvl w:val="0"/>
          <w:numId w:val="1"/>
        </w:numPr>
      </w:pPr>
      <w:r w:rsidRPr="00304EF4">
        <w:rPr>
          <w:b/>
        </w:rPr>
        <w:t xml:space="preserve">Title </w:t>
      </w:r>
      <w:r w:rsidR="00424F1A">
        <w:t>Modeling framework development</w:t>
      </w:r>
    </w:p>
    <w:p w14:paraId="4C3FEAB3" w14:textId="68D46B79" w:rsidR="00C31A42" w:rsidRPr="00304EF4" w:rsidRDefault="00C31A42" w:rsidP="00C31A42">
      <w:pPr>
        <w:numPr>
          <w:ilvl w:val="0"/>
          <w:numId w:val="1"/>
        </w:numPr>
      </w:pPr>
      <w:r w:rsidRPr="00304EF4">
        <w:rPr>
          <w:b/>
        </w:rPr>
        <w:t xml:space="preserve">PIs </w:t>
      </w:r>
      <w:proofErr w:type="spellStart"/>
      <w:r>
        <w:t>Abhijin</w:t>
      </w:r>
      <w:proofErr w:type="spellEnd"/>
      <w:r>
        <w:t xml:space="preserve"> Adiga</w:t>
      </w:r>
      <w:r w:rsidR="00C57C64">
        <w:t xml:space="preserve">, </w:t>
      </w:r>
      <w:r w:rsidR="00424F1A">
        <w:t xml:space="preserve">Aniruddha Adiga, Madhav </w:t>
      </w:r>
      <w:proofErr w:type="spellStart"/>
      <w:r w:rsidR="00424F1A">
        <w:t>Marathe</w:t>
      </w:r>
      <w:proofErr w:type="spellEnd"/>
    </w:p>
    <w:p w14:paraId="4B1BBCA7" w14:textId="4D425156" w:rsidR="00C31A42" w:rsidRPr="008D7F5D" w:rsidRDefault="00C31A42" w:rsidP="00C31A42">
      <w:pPr>
        <w:numPr>
          <w:ilvl w:val="0"/>
          <w:numId w:val="1"/>
        </w:numPr>
      </w:pPr>
      <w:r w:rsidRPr="00304EF4">
        <w:rPr>
          <w:b/>
        </w:rPr>
        <w:t>Site/Location</w:t>
      </w:r>
      <w:r>
        <w:t xml:space="preserve"> </w:t>
      </w:r>
      <w:r w:rsidR="009D4AA3">
        <w:t>NSSA</w:t>
      </w:r>
      <w:r w:rsidR="00A52841">
        <w:t>C</w:t>
      </w:r>
      <w:r w:rsidRPr="008D7F5D">
        <w:t xml:space="preserve">, </w:t>
      </w:r>
      <w:r w:rsidR="009D4AA3">
        <w:t>BII, UVA</w:t>
      </w:r>
    </w:p>
    <w:p w14:paraId="02213487" w14:textId="77777777" w:rsidR="00C31A42" w:rsidRPr="008D7F5D" w:rsidRDefault="00C31A42" w:rsidP="00C31A42">
      <w:pPr>
        <w:numPr>
          <w:ilvl w:val="0"/>
          <w:numId w:val="1"/>
        </w:numPr>
        <w:rPr>
          <w:b/>
        </w:rPr>
      </w:pPr>
      <w:r w:rsidRPr="008D7F5D">
        <w:rPr>
          <w:b/>
        </w:rPr>
        <w:t>Status</w:t>
      </w:r>
    </w:p>
    <w:p w14:paraId="4EE8DB0F" w14:textId="31894EB2" w:rsidR="00C31A42" w:rsidRPr="00304EF4" w:rsidRDefault="00C31A42" w:rsidP="00C31A42">
      <w:pPr>
        <w:numPr>
          <w:ilvl w:val="1"/>
          <w:numId w:val="1"/>
        </w:numPr>
      </w:pPr>
      <w:r>
        <w:t>Continuing</w:t>
      </w:r>
    </w:p>
    <w:p w14:paraId="5628BB3F" w14:textId="77777777" w:rsidR="00C31A42" w:rsidRDefault="00C31A42" w:rsidP="00C31A42">
      <w:pPr>
        <w:numPr>
          <w:ilvl w:val="0"/>
          <w:numId w:val="1"/>
        </w:numPr>
        <w:rPr>
          <w:b/>
        </w:rPr>
      </w:pPr>
      <w:r w:rsidRPr="00304EF4">
        <w:rPr>
          <w:b/>
        </w:rPr>
        <w:t xml:space="preserve">Description </w:t>
      </w:r>
    </w:p>
    <w:p w14:paraId="3E3080D3" w14:textId="7BDA1268" w:rsidR="006B0ECA" w:rsidRPr="00D82B9F" w:rsidRDefault="006B0ECA" w:rsidP="006B0ECA">
      <w:pPr>
        <w:numPr>
          <w:ilvl w:val="1"/>
          <w:numId w:val="1"/>
        </w:numPr>
      </w:pPr>
      <w:r w:rsidRPr="00D82B9F">
        <w:t xml:space="preserve">Development of a machine-learning (deep-learning)-based classification/ detection of invasive plant species using remote-sensing data. In this training-based scheme, the classification rules are learnt by the algorithm by viewing </w:t>
      </w:r>
      <w:proofErr w:type="spellStart"/>
      <w:r w:rsidRPr="00D82B9F">
        <w:t>multilpe</w:t>
      </w:r>
      <w:proofErr w:type="spellEnd"/>
      <w:r w:rsidRPr="00D82B9F">
        <w:t xml:space="preserve"> remote-sensing images of expert annotated invasive species incidence locations. This classifier, once learnt, is then deployed over the regions-of-interest to obtain a prediction map of the invasive species. In this scheme, we consider one classifier per invasive plant species. One of the main challenges in this work is data limited in both spatial coverage and variability. To a large extent we have addressed these issues by employing techniques used in traditional image classification techniques. </w:t>
      </w:r>
    </w:p>
    <w:p w14:paraId="003E6F9D" w14:textId="7E953C20" w:rsidR="00C31A42" w:rsidRPr="006B0ECA" w:rsidRDefault="006B0ECA" w:rsidP="006B0ECA">
      <w:pPr>
        <w:rPr>
          <w:b/>
        </w:rPr>
      </w:pPr>
      <w:r w:rsidRPr="006B0ECA">
        <w:rPr>
          <w:b/>
        </w:rPr>
        <w:t xml:space="preserve"> </w:t>
      </w:r>
      <w:r>
        <w:rPr>
          <w:b/>
        </w:rPr>
        <w:tab/>
      </w:r>
    </w:p>
    <w:p w14:paraId="764C94DA" w14:textId="77777777" w:rsidR="00C31A42" w:rsidRDefault="00C31A42" w:rsidP="00C31A42">
      <w:pPr>
        <w:numPr>
          <w:ilvl w:val="0"/>
          <w:numId w:val="1"/>
        </w:numPr>
        <w:rPr>
          <w:b/>
        </w:rPr>
      </w:pPr>
      <w:r w:rsidRPr="00304EF4">
        <w:rPr>
          <w:b/>
        </w:rPr>
        <w:t>Expected outcomes</w:t>
      </w:r>
    </w:p>
    <w:p w14:paraId="1A069F73" w14:textId="221903D4" w:rsidR="006B0ECA" w:rsidRPr="006B0ECA" w:rsidRDefault="006B0ECA" w:rsidP="006B0ECA">
      <w:pPr>
        <w:numPr>
          <w:ilvl w:val="1"/>
          <w:numId w:val="1"/>
        </w:numPr>
        <w:rPr>
          <w:b/>
        </w:rPr>
      </w:pPr>
      <w:r>
        <w:rPr>
          <w:b/>
        </w:rPr>
        <w:t>Prediction maps for unseen regions.</w:t>
      </w:r>
    </w:p>
    <w:p w14:paraId="01452654" w14:textId="33B36A9E" w:rsidR="00C31A42" w:rsidRDefault="00342524" w:rsidP="00C31A42">
      <w:pPr>
        <w:pStyle w:val="ListParagraph"/>
        <w:numPr>
          <w:ilvl w:val="1"/>
          <w:numId w:val="1"/>
        </w:numPr>
        <w:rPr>
          <w:sz w:val="24"/>
          <w:szCs w:val="24"/>
        </w:rPr>
      </w:pPr>
      <w:r>
        <w:rPr>
          <w:sz w:val="24"/>
          <w:szCs w:val="24"/>
        </w:rPr>
        <w:t>Code will be documented.</w:t>
      </w:r>
    </w:p>
    <w:p w14:paraId="602C1FD2" w14:textId="77777777" w:rsidR="005F450E" w:rsidRDefault="005F450E" w:rsidP="005F450E">
      <w:pPr>
        <w:pStyle w:val="ListParagraph"/>
        <w:ind w:left="1080"/>
        <w:rPr>
          <w:sz w:val="24"/>
          <w:szCs w:val="24"/>
        </w:rPr>
      </w:pPr>
    </w:p>
    <w:p w14:paraId="40B4B0FF" w14:textId="6EF6ECB1" w:rsidR="00D062F9" w:rsidRPr="00D062F9" w:rsidRDefault="00D062F9" w:rsidP="00D062F9">
      <w:pPr>
        <w:pStyle w:val="Heading2"/>
      </w:pPr>
      <w:r w:rsidRPr="00D062F9">
        <w:t>Objective 2</w:t>
      </w:r>
    </w:p>
    <w:p w14:paraId="5E6FC0D8" w14:textId="00460A25" w:rsidR="00482548" w:rsidRDefault="00D062F9" w:rsidP="00482548">
      <w:pPr>
        <w:pStyle w:val="Heading3"/>
      </w:pPr>
      <w:r w:rsidRPr="00DC3110">
        <w:t>Title</w:t>
      </w:r>
      <w:r w:rsidRPr="00DC3110">
        <w:rPr>
          <w:color w:val="2F5496" w:themeColor="accent1" w:themeShade="BF"/>
        </w:rPr>
        <w:t xml:space="preserve"> </w:t>
      </w:r>
    </w:p>
    <w:p w14:paraId="3F99D334" w14:textId="4CF182DA" w:rsidR="00D062F9" w:rsidRPr="00D062F9" w:rsidRDefault="0032341C" w:rsidP="00D062F9">
      <w:pPr>
        <w:pStyle w:val="Heading2"/>
        <w:rPr>
          <w:rFonts w:asciiTheme="minorHAnsi" w:hAnsiTheme="minorHAnsi"/>
          <w:color w:val="auto"/>
          <w:sz w:val="24"/>
          <w:szCs w:val="24"/>
        </w:rPr>
      </w:pPr>
      <w:r>
        <w:rPr>
          <w:rFonts w:asciiTheme="minorHAnsi" w:hAnsiTheme="minorHAnsi" w:cs="Helvetica"/>
          <w:color w:val="000000"/>
        </w:rPr>
        <w:t>Understanding spatiotemporal dynamics of invasive species spread</w:t>
      </w:r>
    </w:p>
    <w:p w14:paraId="3D3D3838" w14:textId="21B86168" w:rsidR="0032341C" w:rsidRDefault="0032341C" w:rsidP="0032341C">
      <w:pPr>
        <w:pStyle w:val="Heading4"/>
      </w:pPr>
      <w:r>
        <w:t>Activity 1</w:t>
      </w:r>
    </w:p>
    <w:p w14:paraId="70A29F06" w14:textId="77777777" w:rsidR="0032341C" w:rsidRPr="00304EF4" w:rsidRDefault="0032341C" w:rsidP="0032341C">
      <w:pPr>
        <w:numPr>
          <w:ilvl w:val="0"/>
          <w:numId w:val="1"/>
        </w:numPr>
      </w:pPr>
      <w:r w:rsidRPr="00304EF4">
        <w:rPr>
          <w:b/>
        </w:rPr>
        <w:t xml:space="preserve">Title </w:t>
      </w:r>
      <w:r>
        <w:t>Creation and analysis of species distribution maps</w:t>
      </w:r>
    </w:p>
    <w:p w14:paraId="29BB8B7D" w14:textId="77777777" w:rsidR="0032341C" w:rsidRPr="00304EF4" w:rsidRDefault="0032341C" w:rsidP="0032341C">
      <w:pPr>
        <w:numPr>
          <w:ilvl w:val="0"/>
          <w:numId w:val="1"/>
        </w:numPr>
      </w:pPr>
      <w:r w:rsidRPr="00304EF4">
        <w:rPr>
          <w:b/>
        </w:rPr>
        <w:t xml:space="preserve">PIs </w:t>
      </w:r>
      <w:proofErr w:type="spellStart"/>
      <w:r>
        <w:t>Abhijin</w:t>
      </w:r>
      <w:proofErr w:type="spellEnd"/>
      <w:r>
        <w:t xml:space="preserve"> Adiga, Aniruddha Adiga, Madhav </w:t>
      </w:r>
      <w:proofErr w:type="spellStart"/>
      <w:r>
        <w:t>Marathe</w:t>
      </w:r>
      <w:proofErr w:type="spellEnd"/>
      <w:r>
        <w:t>, Srinivasan Venkatramanan</w:t>
      </w:r>
    </w:p>
    <w:p w14:paraId="1AE2F9E1" w14:textId="77777777" w:rsidR="0032341C" w:rsidRPr="008D7F5D" w:rsidRDefault="0032341C" w:rsidP="0032341C">
      <w:pPr>
        <w:numPr>
          <w:ilvl w:val="0"/>
          <w:numId w:val="1"/>
        </w:numPr>
      </w:pPr>
      <w:r w:rsidRPr="00304EF4">
        <w:rPr>
          <w:b/>
        </w:rPr>
        <w:t>Site/Location</w:t>
      </w:r>
      <w:r>
        <w:t xml:space="preserve"> NSSAC</w:t>
      </w:r>
      <w:r w:rsidRPr="008D7F5D">
        <w:t xml:space="preserve">, Biocomplexity Institute </w:t>
      </w:r>
      <w:r>
        <w:t>and Initiative, UVA</w:t>
      </w:r>
    </w:p>
    <w:p w14:paraId="1098DA73" w14:textId="77777777" w:rsidR="0032341C" w:rsidRPr="008D7F5D" w:rsidRDefault="0032341C" w:rsidP="0032341C">
      <w:pPr>
        <w:numPr>
          <w:ilvl w:val="0"/>
          <w:numId w:val="1"/>
        </w:numPr>
        <w:rPr>
          <w:b/>
        </w:rPr>
      </w:pPr>
      <w:r w:rsidRPr="008D7F5D">
        <w:rPr>
          <w:b/>
        </w:rPr>
        <w:lastRenderedPageBreak/>
        <w:t>Status</w:t>
      </w:r>
    </w:p>
    <w:p w14:paraId="5301199C" w14:textId="77777777" w:rsidR="0032341C" w:rsidRPr="00304EF4" w:rsidRDefault="0032341C" w:rsidP="0032341C">
      <w:pPr>
        <w:numPr>
          <w:ilvl w:val="1"/>
          <w:numId w:val="1"/>
        </w:numPr>
      </w:pPr>
      <w:r>
        <w:t>continuing</w:t>
      </w:r>
    </w:p>
    <w:p w14:paraId="6C405979" w14:textId="77777777" w:rsidR="0032341C" w:rsidRPr="00304EF4" w:rsidRDefault="0032341C" w:rsidP="0032341C">
      <w:pPr>
        <w:numPr>
          <w:ilvl w:val="0"/>
          <w:numId w:val="1"/>
        </w:numPr>
        <w:rPr>
          <w:b/>
        </w:rPr>
      </w:pPr>
      <w:r w:rsidRPr="00304EF4">
        <w:rPr>
          <w:b/>
        </w:rPr>
        <w:t xml:space="preserve">Description </w:t>
      </w:r>
    </w:p>
    <w:p w14:paraId="7BB5750F" w14:textId="0CCA0771" w:rsidR="0032341C" w:rsidRPr="00D82B9F" w:rsidRDefault="006B0ECA" w:rsidP="006B0ECA">
      <w:pPr>
        <w:pStyle w:val="ListParagraph"/>
        <w:numPr>
          <w:ilvl w:val="1"/>
          <w:numId w:val="1"/>
        </w:numPr>
      </w:pPr>
      <w:r w:rsidRPr="00D82B9F">
        <w:t>Based on the classifiers described in Activity 2, we intend to obtain prediction maps for a given region over time to determine the time-evolution of the invasive species in the region. One of the main challenges in this activity, in addit</w:t>
      </w:r>
      <w:r w:rsidR="008E5EEA">
        <w:t>i</w:t>
      </w:r>
      <w:r w:rsidRPr="00D82B9F">
        <w:t>on to limited spatial data, is the lack of sufficient temporal samples. We intend to make meaningful predictions on evolution of the spread from the under</w:t>
      </w:r>
      <w:r w:rsidR="008E5EEA">
        <w:t xml:space="preserve"> </w:t>
      </w:r>
      <w:r w:rsidRPr="00D82B9F">
        <w:t xml:space="preserve">sampled data by using models that consider exogenous variables such as climatic conditions (mean temperature, humidity, etc.), geographic parameters (elevation, slope, </w:t>
      </w:r>
      <w:proofErr w:type="spellStart"/>
      <w:r w:rsidRPr="00D82B9F">
        <w:t>etc</w:t>
      </w:r>
      <w:proofErr w:type="spellEnd"/>
      <w:r w:rsidRPr="00D82B9F">
        <w:t>), people mobility, etc.</w:t>
      </w:r>
    </w:p>
    <w:p w14:paraId="7B58B542" w14:textId="77777777" w:rsidR="0032341C" w:rsidRPr="00304EF4" w:rsidRDefault="0032341C" w:rsidP="0032341C">
      <w:pPr>
        <w:numPr>
          <w:ilvl w:val="0"/>
          <w:numId w:val="1"/>
        </w:numPr>
        <w:rPr>
          <w:b/>
        </w:rPr>
      </w:pPr>
      <w:r w:rsidRPr="00304EF4">
        <w:rPr>
          <w:b/>
        </w:rPr>
        <w:t>Expected outcomes</w:t>
      </w:r>
    </w:p>
    <w:p w14:paraId="3A3A01C6" w14:textId="702065F6" w:rsidR="006B0ECA" w:rsidRDefault="0032341C" w:rsidP="006B0ECA">
      <w:pPr>
        <w:pStyle w:val="ListParagraph"/>
        <w:numPr>
          <w:ilvl w:val="1"/>
          <w:numId w:val="1"/>
        </w:numPr>
      </w:pPr>
      <w:r w:rsidRPr="002930D8">
        <w:t>Analysis will be documented.</w:t>
      </w:r>
    </w:p>
    <w:p w14:paraId="3A8C1B8F" w14:textId="77777777" w:rsidR="0032341C" w:rsidRDefault="0032341C" w:rsidP="0032341C">
      <w:pPr>
        <w:pStyle w:val="ListParagraph"/>
        <w:numPr>
          <w:ilvl w:val="1"/>
          <w:numId w:val="1"/>
        </w:numPr>
      </w:pPr>
      <w:r>
        <w:t>Manuscript will be submitted to a suitable venue.</w:t>
      </w:r>
    </w:p>
    <w:p w14:paraId="2C0A21CE" w14:textId="77777777" w:rsidR="0032341C" w:rsidRPr="002930D8" w:rsidRDefault="0032341C" w:rsidP="0032341C">
      <w:pPr>
        <w:pStyle w:val="ListParagraph"/>
        <w:ind w:left="1080"/>
      </w:pPr>
    </w:p>
    <w:p w14:paraId="7A706581" w14:textId="77777777" w:rsidR="006224E3" w:rsidRDefault="006224E3" w:rsidP="006224E3">
      <w:pPr>
        <w:pStyle w:val="Heading2"/>
      </w:pPr>
      <w:r>
        <w:t>Graduate and undergraduate students sponsored by the project</w:t>
      </w:r>
    </w:p>
    <w:p w14:paraId="16E11421" w14:textId="72804A3F" w:rsidR="003D4E65" w:rsidRDefault="00872124" w:rsidP="003D4E65">
      <w:pPr>
        <w:pStyle w:val="ListParagraph"/>
        <w:numPr>
          <w:ilvl w:val="0"/>
          <w:numId w:val="1"/>
        </w:numPr>
      </w:pPr>
      <w:r>
        <w:t>Ethan Choo</w:t>
      </w:r>
      <w:r w:rsidR="003D4E65">
        <w:t xml:space="preserve">, USA, </w:t>
      </w:r>
      <w:proofErr w:type="gramStart"/>
      <w:r>
        <w:t>Under graduate</w:t>
      </w:r>
      <w:proofErr w:type="gramEnd"/>
      <w:r w:rsidR="003D4E65" w:rsidRPr="00487B66">
        <w:t xml:space="preserve"> </w:t>
      </w:r>
      <w:r w:rsidR="003D4E65">
        <w:t xml:space="preserve">student, Department of </w:t>
      </w:r>
      <w:r>
        <w:t>Computer Science</w:t>
      </w:r>
      <w:r w:rsidR="00BD5AD6">
        <w:t xml:space="preserve">, </w:t>
      </w:r>
      <w:r>
        <w:t>UVA</w:t>
      </w:r>
      <w:r w:rsidR="00BD5AD6">
        <w:t xml:space="preserve">, </w:t>
      </w:r>
      <w:r>
        <w:t>06</w:t>
      </w:r>
      <w:r w:rsidR="00BD5AD6">
        <w:t>/</w:t>
      </w:r>
      <w:r>
        <w:t>01</w:t>
      </w:r>
      <w:r w:rsidR="00BD5AD6">
        <w:t>/1</w:t>
      </w:r>
      <w:r>
        <w:t>9</w:t>
      </w:r>
      <w:r w:rsidR="00BD5AD6">
        <w:t xml:space="preserve"> to </w:t>
      </w:r>
      <w:r>
        <w:t>present</w:t>
      </w:r>
      <w:r w:rsidR="003D4E65">
        <w:t xml:space="preserve">, 100% funding, advisor(s) </w:t>
      </w:r>
      <w:proofErr w:type="spellStart"/>
      <w:r w:rsidR="003D4E65">
        <w:t>Abhijin</w:t>
      </w:r>
      <w:proofErr w:type="spellEnd"/>
      <w:r w:rsidR="003D4E65">
        <w:t xml:space="preserve"> Adiga, Assessing threat of </w:t>
      </w:r>
      <w:ins w:id="0" w:author="AA" w:date="2017-05-27T15:01:00Z">
        <w:r w:rsidR="003D4E65">
          <w:rPr>
            <w:i/>
          </w:rPr>
          <w:t>T. absoluta</w:t>
        </w:r>
      </w:ins>
      <w:r w:rsidR="003D4E65">
        <w:t xml:space="preserve"> in South-east Asia.</w:t>
      </w:r>
    </w:p>
    <w:p w14:paraId="702DBC2A" w14:textId="38C837A6" w:rsidR="004066E7" w:rsidRDefault="004066E7" w:rsidP="00D46F60">
      <w:pPr>
        <w:spacing w:after="200" w:line="276" w:lineRule="auto"/>
      </w:pPr>
    </w:p>
    <w:p w14:paraId="6D364EF9" w14:textId="77777777" w:rsidR="006224E3" w:rsidRDefault="006224E3" w:rsidP="006224E3">
      <w:pPr>
        <w:pStyle w:val="Heading2"/>
      </w:pPr>
      <w:r>
        <w:t>Short term training planned</w:t>
      </w:r>
    </w:p>
    <w:p w14:paraId="25989969" w14:textId="02648360" w:rsidR="004066E7" w:rsidRPr="004066E7" w:rsidRDefault="004B136D" w:rsidP="004066E7">
      <w:r>
        <w:t>W</w:t>
      </w:r>
      <w:r w:rsidR="004066E7">
        <w:t xml:space="preserve">orkshop in </w:t>
      </w:r>
      <w:r w:rsidR="00C65C15">
        <w:t>India</w:t>
      </w:r>
      <w:r w:rsidR="004066E7">
        <w:t>.</w:t>
      </w:r>
    </w:p>
    <w:p w14:paraId="5780AAC7" w14:textId="77777777" w:rsidR="006224E3" w:rsidRDefault="006224E3" w:rsidP="006224E3">
      <w:pPr>
        <w:pStyle w:val="Heading2"/>
      </w:pPr>
    </w:p>
    <w:p w14:paraId="7E248C1A" w14:textId="77777777" w:rsidR="006224E3" w:rsidRDefault="006224E3" w:rsidP="006224E3">
      <w:pPr>
        <w:pStyle w:val="Heading2"/>
      </w:pPr>
      <w:r>
        <w:t>Publications planned</w:t>
      </w:r>
    </w:p>
    <w:p w14:paraId="4837031D" w14:textId="77777777" w:rsidR="006224E3" w:rsidRDefault="006224E3" w:rsidP="006224E3">
      <w:pPr>
        <w:pStyle w:val="Heading3"/>
      </w:pPr>
      <w:r>
        <w:t>Article</w:t>
      </w:r>
    </w:p>
    <w:p w14:paraId="7FCF0F29" w14:textId="3AD4DDDB" w:rsidR="00661B5C" w:rsidRPr="0090098D" w:rsidRDefault="009F0D49" w:rsidP="0090098D">
      <w:pPr>
        <w:pStyle w:val="ListParagraph"/>
        <w:numPr>
          <w:ilvl w:val="0"/>
          <w:numId w:val="5"/>
        </w:numPr>
        <w:rPr>
          <w:bCs/>
        </w:rPr>
      </w:pPr>
      <w:r w:rsidRPr="009F0D49">
        <w:rPr>
          <w:bCs/>
        </w:rPr>
        <w:t>Mapping Invasive Plants in a Biodiversity Hotspot Using Remote Sensing Data</w:t>
      </w:r>
      <w:r w:rsidR="00EA3DE7" w:rsidRPr="004066E7">
        <w:rPr>
          <w:bCs/>
        </w:rPr>
        <w:t xml:space="preserve">. </w:t>
      </w:r>
      <w:r>
        <w:rPr>
          <w:bCs/>
        </w:rPr>
        <w:t xml:space="preserve">Aniruddha Adiga, Ethan Choo, Madhav </w:t>
      </w:r>
      <w:proofErr w:type="spellStart"/>
      <w:r>
        <w:rPr>
          <w:bCs/>
        </w:rPr>
        <w:t>Marathe</w:t>
      </w:r>
      <w:proofErr w:type="spellEnd"/>
      <w:r>
        <w:rPr>
          <w:bCs/>
        </w:rPr>
        <w:t xml:space="preserve">, Srinivasan Venkatraman, Pramod Jha, Krishna Poudel, Sandeep </w:t>
      </w:r>
      <w:proofErr w:type="spellStart"/>
      <w:r>
        <w:rPr>
          <w:bCs/>
        </w:rPr>
        <w:t>Dhakal</w:t>
      </w:r>
      <w:proofErr w:type="spellEnd"/>
      <w:r>
        <w:rPr>
          <w:bCs/>
        </w:rPr>
        <w:t xml:space="preserve">, Bharat Babu </w:t>
      </w:r>
      <w:proofErr w:type="spellStart"/>
      <w:r>
        <w:rPr>
          <w:bCs/>
        </w:rPr>
        <w:t>Shreshta</w:t>
      </w:r>
      <w:proofErr w:type="spellEnd"/>
      <w:r>
        <w:rPr>
          <w:bCs/>
        </w:rPr>
        <w:t xml:space="preserve">, </w:t>
      </w:r>
      <w:proofErr w:type="spellStart"/>
      <w:r w:rsidR="00EA3DE7" w:rsidRPr="004066E7">
        <w:rPr>
          <w:bCs/>
        </w:rPr>
        <w:t>Rangaswamy</w:t>
      </w:r>
      <w:proofErr w:type="spellEnd"/>
      <w:r w:rsidR="00EA3DE7" w:rsidRPr="004066E7">
        <w:rPr>
          <w:bCs/>
        </w:rPr>
        <w:t xml:space="preserve"> </w:t>
      </w:r>
      <w:proofErr w:type="spellStart"/>
      <w:r w:rsidR="00EA3DE7" w:rsidRPr="004066E7">
        <w:rPr>
          <w:bCs/>
        </w:rPr>
        <w:t>Muniappan</w:t>
      </w:r>
      <w:proofErr w:type="spellEnd"/>
      <w:r w:rsidR="00EA3DE7" w:rsidRPr="004066E7">
        <w:rPr>
          <w:bCs/>
        </w:rPr>
        <w:t>, and</w:t>
      </w:r>
      <w:r>
        <w:rPr>
          <w:bCs/>
        </w:rPr>
        <w:t xml:space="preserve"> </w:t>
      </w:r>
      <w:proofErr w:type="spellStart"/>
      <w:r>
        <w:rPr>
          <w:bCs/>
        </w:rPr>
        <w:t>Abhijin</w:t>
      </w:r>
      <w:proofErr w:type="spellEnd"/>
      <w:r>
        <w:rPr>
          <w:bCs/>
        </w:rPr>
        <w:t xml:space="preserve"> Adiga</w:t>
      </w:r>
      <w:r w:rsidR="00EA3DE7" w:rsidRPr="004066E7">
        <w:rPr>
          <w:bCs/>
        </w:rPr>
        <w:t>.</w:t>
      </w:r>
    </w:p>
    <w:p w14:paraId="172B6282" w14:textId="13459525" w:rsidR="004066E7" w:rsidRPr="00966B4B" w:rsidRDefault="00F2337C" w:rsidP="00594E4E">
      <w:pPr>
        <w:pStyle w:val="ListParagraph"/>
        <w:numPr>
          <w:ilvl w:val="0"/>
          <w:numId w:val="6"/>
        </w:numPr>
        <w:spacing w:after="200" w:line="276" w:lineRule="auto"/>
        <w:rPr>
          <w:b/>
        </w:rPr>
      </w:pPr>
      <w:r w:rsidRPr="00966B4B">
        <w:rPr>
          <w:bCs/>
        </w:rPr>
        <w:t xml:space="preserve">Spatiotemporal dynamics of </w:t>
      </w:r>
      <w:r w:rsidR="00966B4B" w:rsidRPr="00966B4B">
        <w:rPr>
          <w:bCs/>
        </w:rPr>
        <w:t>invasive plants using multi-year remote sensing data. Authors TBD.</w:t>
      </w:r>
    </w:p>
    <w:p w14:paraId="4CD8E8D8" w14:textId="77777777" w:rsidR="00784B9F" w:rsidRDefault="00784B9F" w:rsidP="006224E3">
      <w:pPr>
        <w:pStyle w:val="Heading3"/>
      </w:pPr>
    </w:p>
    <w:p w14:paraId="70BC835B" w14:textId="77777777" w:rsidR="006224E3" w:rsidRDefault="006224E3" w:rsidP="006224E3">
      <w:pPr>
        <w:pStyle w:val="Heading3"/>
      </w:pPr>
      <w:r>
        <w:t>Book chapter</w:t>
      </w:r>
    </w:p>
    <w:p w14:paraId="51722580" w14:textId="231592AB" w:rsidR="00B34CE3" w:rsidRPr="00B34CE3" w:rsidRDefault="00B34CE3" w:rsidP="00B34CE3">
      <w:r>
        <w:t>None</w:t>
      </w:r>
    </w:p>
    <w:p w14:paraId="0B083193" w14:textId="77777777" w:rsidR="006224E3" w:rsidRPr="0098353E" w:rsidRDefault="006224E3" w:rsidP="006224E3">
      <w:r>
        <w:t xml:space="preserve"> </w:t>
      </w:r>
    </w:p>
    <w:p w14:paraId="54627D16" w14:textId="77777777" w:rsidR="006224E3" w:rsidRDefault="006224E3" w:rsidP="006224E3">
      <w:pPr>
        <w:pStyle w:val="Heading3"/>
      </w:pPr>
      <w:r>
        <w:t>Poster</w:t>
      </w:r>
    </w:p>
    <w:p w14:paraId="0DA86492" w14:textId="1026DC3B" w:rsidR="00B34CE3" w:rsidRPr="00B34CE3" w:rsidRDefault="00B34CE3" w:rsidP="00B34CE3">
      <w:r>
        <w:t>1</w:t>
      </w:r>
    </w:p>
    <w:p w14:paraId="6165A708" w14:textId="77777777" w:rsidR="006224E3" w:rsidRDefault="006224E3" w:rsidP="006224E3">
      <w:r>
        <w:t xml:space="preserve"> </w:t>
      </w:r>
    </w:p>
    <w:p w14:paraId="13C5C948" w14:textId="77777777" w:rsidR="006224E3" w:rsidRDefault="006224E3" w:rsidP="006224E3">
      <w:pPr>
        <w:pStyle w:val="Heading3"/>
      </w:pPr>
      <w:r>
        <w:t>Conference Abstracts</w:t>
      </w:r>
    </w:p>
    <w:p w14:paraId="25C78DCC" w14:textId="6F776589" w:rsidR="006224E3" w:rsidRPr="004263E4" w:rsidRDefault="00966B4B" w:rsidP="006224E3">
      <w:r>
        <w:t>1</w:t>
      </w:r>
    </w:p>
    <w:p w14:paraId="73979F40" w14:textId="77777777" w:rsidR="006224E3" w:rsidRDefault="006224E3" w:rsidP="006224E3">
      <w:pPr>
        <w:pStyle w:val="Heading3"/>
      </w:pPr>
      <w:r>
        <w:t>Technical bulletin</w:t>
      </w:r>
    </w:p>
    <w:p w14:paraId="2DCF0B2F" w14:textId="7AECC5A4" w:rsidR="004A1B21" w:rsidRPr="004A1B21" w:rsidRDefault="004A1B21" w:rsidP="004A1B21">
      <w:r>
        <w:t>None</w:t>
      </w:r>
    </w:p>
    <w:p w14:paraId="1AC559C8" w14:textId="77777777" w:rsidR="006224E3" w:rsidRPr="0098353E" w:rsidRDefault="006224E3" w:rsidP="006224E3">
      <w:r>
        <w:t xml:space="preserve"> </w:t>
      </w:r>
    </w:p>
    <w:p w14:paraId="20120721" w14:textId="77777777" w:rsidR="006224E3" w:rsidRDefault="006224E3" w:rsidP="006224E3">
      <w:pPr>
        <w:pStyle w:val="Heading3"/>
      </w:pPr>
      <w:r>
        <w:t>Extension bulletin</w:t>
      </w:r>
    </w:p>
    <w:p w14:paraId="0607EF57" w14:textId="79758DD5" w:rsidR="004A1B21" w:rsidRPr="004A1B21" w:rsidRDefault="004A1B21" w:rsidP="004A1B21">
      <w:r>
        <w:t>None</w:t>
      </w:r>
    </w:p>
    <w:p w14:paraId="6EA83CAD" w14:textId="77777777" w:rsidR="006224E3" w:rsidRPr="00F12EA8" w:rsidRDefault="006224E3" w:rsidP="006224E3">
      <w:pPr>
        <w:rPr>
          <w:lang w:val="fr-FR"/>
        </w:rPr>
      </w:pPr>
      <w:r w:rsidRPr="00F12EA8">
        <w:rPr>
          <w:lang w:val="fr-FR"/>
        </w:rPr>
        <w:t xml:space="preserve"> </w:t>
      </w:r>
    </w:p>
    <w:p w14:paraId="472CA1D2" w14:textId="77777777" w:rsidR="006224E3" w:rsidRDefault="006224E3" w:rsidP="006224E3">
      <w:pPr>
        <w:pStyle w:val="Heading3"/>
        <w:rPr>
          <w:lang w:val="fr-FR"/>
        </w:rPr>
      </w:pPr>
      <w:proofErr w:type="spellStart"/>
      <w:r w:rsidRPr="00F12EA8">
        <w:rPr>
          <w:lang w:val="fr-FR"/>
        </w:rPr>
        <w:lastRenderedPageBreak/>
        <w:t>Other</w:t>
      </w:r>
      <w:proofErr w:type="spellEnd"/>
    </w:p>
    <w:p w14:paraId="49A66481" w14:textId="0F6A8F4B" w:rsidR="004A1B21" w:rsidRPr="004A1B21" w:rsidRDefault="004A1B21" w:rsidP="004A1B21">
      <w:pPr>
        <w:rPr>
          <w:lang w:val="fr-FR"/>
        </w:rPr>
      </w:pPr>
      <w:r>
        <w:rPr>
          <w:lang w:val="fr-FR"/>
        </w:rPr>
        <w:t>None</w:t>
      </w:r>
    </w:p>
    <w:p w14:paraId="09FBDBE4" w14:textId="77777777" w:rsidR="00A875C0" w:rsidRPr="008162AF" w:rsidRDefault="00A875C0" w:rsidP="00FA6F76">
      <w:pPr>
        <w:rPr>
          <w:rFonts w:asciiTheme="majorHAnsi" w:hAnsiTheme="majorHAnsi"/>
          <w:sz w:val="24"/>
          <w:szCs w:val="24"/>
        </w:rPr>
      </w:pPr>
    </w:p>
    <w:p w14:paraId="54F9D7FD" w14:textId="77777777" w:rsidR="00FA6F76" w:rsidRPr="00FA6F76" w:rsidRDefault="00FA6F76" w:rsidP="00FA6F76">
      <w:pPr>
        <w:rPr>
          <w:lang w:val="fr-FR"/>
        </w:rPr>
      </w:pPr>
    </w:p>
    <w:sectPr w:rsidR="00FA6F76" w:rsidRPr="00FA6F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E57349" w14:textId="77777777" w:rsidR="00DB78D2" w:rsidRDefault="00DB78D2" w:rsidP="008D7F5D">
      <w:r>
        <w:separator/>
      </w:r>
    </w:p>
  </w:endnote>
  <w:endnote w:type="continuationSeparator" w:id="0">
    <w:p w14:paraId="6BAADA15" w14:textId="77777777" w:rsidR="00DB78D2" w:rsidRDefault="00DB78D2" w:rsidP="008D7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BA0E02" w14:textId="77777777" w:rsidR="00DB78D2" w:rsidRDefault="00DB78D2" w:rsidP="008D7F5D">
      <w:r>
        <w:separator/>
      </w:r>
    </w:p>
  </w:footnote>
  <w:footnote w:type="continuationSeparator" w:id="0">
    <w:p w14:paraId="13CA0366" w14:textId="77777777" w:rsidR="00DB78D2" w:rsidRDefault="00DB78D2" w:rsidP="008D7F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52243"/>
    <w:multiLevelType w:val="hybridMultilevel"/>
    <w:tmpl w:val="1B141A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D226C1"/>
    <w:multiLevelType w:val="hybridMultilevel"/>
    <w:tmpl w:val="D19E1AC0"/>
    <w:lvl w:ilvl="0" w:tplc="0409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073045"/>
    <w:multiLevelType w:val="hybridMultilevel"/>
    <w:tmpl w:val="45043672"/>
    <w:lvl w:ilvl="0" w:tplc="73AAE5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BC7D20"/>
    <w:multiLevelType w:val="hybridMultilevel"/>
    <w:tmpl w:val="696824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C4D21C3"/>
    <w:multiLevelType w:val="hybridMultilevel"/>
    <w:tmpl w:val="C9D6B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4E7E25"/>
    <w:multiLevelType w:val="hybridMultilevel"/>
    <w:tmpl w:val="35EC17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E39157F"/>
    <w:multiLevelType w:val="hybridMultilevel"/>
    <w:tmpl w:val="BC7E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D02"/>
    <w:rsid w:val="0001124C"/>
    <w:rsid w:val="00017823"/>
    <w:rsid w:val="0002601A"/>
    <w:rsid w:val="0003172B"/>
    <w:rsid w:val="00031FD6"/>
    <w:rsid w:val="000421EF"/>
    <w:rsid w:val="000514DB"/>
    <w:rsid w:val="00076BC2"/>
    <w:rsid w:val="000944A1"/>
    <w:rsid w:val="000A1336"/>
    <w:rsid w:val="000A6F11"/>
    <w:rsid w:val="000B023A"/>
    <w:rsid w:val="000B6BDF"/>
    <w:rsid w:val="000E371E"/>
    <w:rsid w:val="000F4C83"/>
    <w:rsid w:val="00100A2A"/>
    <w:rsid w:val="001031D0"/>
    <w:rsid w:val="00112105"/>
    <w:rsid w:val="001206B3"/>
    <w:rsid w:val="001218F0"/>
    <w:rsid w:val="00171218"/>
    <w:rsid w:val="00190C6E"/>
    <w:rsid w:val="001A3721"/>
    <w:rsid w:val="001B0C69"/>
    <w:rsid w:val="001B1798"/>
    <w:rsid w:val="001C4C42"/>
    <w:rsid w:val="001E2D59"/>
    <w:rsid w:val="001F0A09"/>
    <w:rsid w:val="001F1283"/>
    <w:rsid w:val="001F23CD"/>
    <w:rsid w:val="001F6DEF"/>
    <w:rsid w:val="0023468C"/>
    <w:rsid w:val="00242421"/>
    <w:rsid w:val="002477C7"/>
    <w:rsid w:val="00254A51"/>
    <w:rsid w:val="00262A34"/>
    <w:rsid w:val="00286C8D"/>
    <w:rsid w:val="002930D8"/>
    <w:rsid w:val="002A0747"/>
    <w:rsid w:val="002A2327"/>
    <w:rsid w:val="002A46D9"/>
    <w:rsid w:val="002C495A"/>
    <w:rsid w:val="002D1F5F"/>
    <w:rsid w:val="002D285D"/>
    <w:rsid w:val="002E6B94"/>
    <w:rsid w:val="0030341D"/>
    <w:rsid w:val="00304306"/>
    <w:rsid w:val="00304EF4"/>
    <w:rsid w:val="00317ED2"/>
    <w:rsid w:val="0032341C"/>
    <w:rsid w:val="00334E46"/>
    <w:rsid w:val="00342524"/>
    <w:rsid w:val="003579A4"/>
    <w:rsid w:val="00371001"/>
    <w:rsid w:val="00371130"/>
    <w:rsid w:val="003722CF"/>
    <w:rsid w:val="00372903"/>
    <w:rsid w:val="0037410E"/>
    <w:rsid w:val="0038788D"/>
    <w:rsid w:val="003B45CE"/>
    <w:rsid w:val="003C02BB"/>
    <w:rsid w:val="003D4E65"/>
    <w:rsid w:val="003E1568"/>
    <w:rsid w:val="003E2547"/>
    <w:rsid w:val="003F3B1C"/>
    <w:rsid w:val="004066E7"/>
    <w:rsid w:val="00410036"/>
    <w:rsid w:val="00424F1A"/>
    <w:rsid w:val="004263E4"/>
    <w:rsid w:val="00427399"/>
    <w:rsid w:val="00444265"/>
    <w:rsid w:val="004515C4"/>
    <w:rsid w:val="00461876"/>
    <w:rsid w:val="004651CD"/>
    <w:rsid w:val="00465EBB"/>
    <w:rsid w:val="00471369"/>
    <w:rsid w:val="004737BD"/>
    <w:rsid w:val="00474826"/>
    <w:rsid w:val="00480225"/>
    <w:rsid w:val="00482548"/>
    <w:rsid w:val="0048330B"/>
    <w:rsid w:val="00487B66"/>
    <w:rsid w:val="00493CDE"/>
    <w:rsid w:val="00495DB8"/>
    <w:rsid w:val="00497107"/>
    <w:rsid w:val="004A1B21"/>
    <w:rsid w:val="004B136D"/>
    <w:rsid w:val="004B3B36"/>
    <w:rsid w:val="004B5D02"/>
    <w:rsid w:val="004E1FF5"/>
    <w:rsid w:val="004F7BA0"/>
    <w:rsid w:val="00514304"/>
    <w:rsid w:val="005156D4"/>
    <w:rsid w:val="00524977"/>
    <w:rsid w:val="005315C2"/>
    <w:rsid w:val="0054450B"/>
    <w:rsid w:val="00551011"/>
    <w:rsid w:val="005513D4"/>
    <w:rsid w:val="00560405"/>
    <w:rsid w:val="0056416D"/>
    <w:rsid w:val="00573716"/>
    <w:rsid w:val="00574BC9"/>
    <w:rsid w:val="00586169"/>
    <w:rsid w:val="005A3EE6"/>
    <w:rsid w:val="005A5398"/>
    <w:rsid w:val="005B564C"/>
    <w:rsid w:val="005F1C99"/>
    <w:rsid w:val="005F450E"/>
    <w:rsid w:val="005F5BEE"/>
    <w:rsid w:val="005F635C"/>
    <w:rsid w:val="00607FE1"/>
    <w:rsid w:val="006155ED"/>
    <w:rsid w:val="00616E31"/>
    <w:rsid w:val="006224E3"/>
    <w:rsid w:val="006403CA"/>
    <w:rsid w:val="00645B20"/>
    <w:rsid w:val="00661B5C"/>
    <w:rsid w:val="00665F18"/>
    <w:rsid w:val="00680376"/>
    <w:rsid w:val="0068714D"/>
    <w:rsid w:val="006B059B"/>
    <w:rsid w:val="006B0ECA"/>
    <w:rsid w:val="006B7416"/>
    <w:rsid w:val="006E7EDE"/>
    <w:rsid w:val="006F1396"/>
    <w:rsid w:val="006F3E3F"/>
    <w:rsid w:val="0070725E"/>
    <w:rsid w:val="00737609"/>
    <w:rsid w:val="007416C8"/>
    <w:rsid w:val="00741D43"/>
    <w:rsid w:val="007666EC"/>
    <w:rsid w:val="00781277"/>
    <w:rsid w:val="00784B9F"/>
    <w:rsid w:val="007B00AC"/>
    <w:rsid w:val="007C2709"/>
    <w:rsid w:val="007E1ADF"/>
    <w:rsid w:val="007E3EAB"/>
    <w:rsid w:val="008162AF"/>
    <w:rsid w:val="008226C1"/>
    <w:rsid w:val="00830DDE"/>
    <w:rsid w:val="0083367C"/>
    <w:rsid w:val="0083772B"/>
    <w:rsid w:val="0084705C"/>
    <w:rsid w:val="00847944"/>
    <w:rsid w:val="0086176D"/>
    <w:rsid w:val="00872124"/>
    <w:rsid w:val="008837A5"/>
    <w:rsid w:val="008A52D0"/>
    <w:rsid w:val="008B0986"/>
    <w:rsid w:val="008C14AF"/>
    <w:rsid w:val="008C662E"/>
    <w:rsid w:val="008D7F5D"/>
    <w:rsid w:val="008E09DD"/>
    <w:rsid w:val="008E30CF"/>
    <w:rsid w:val="008E5EEA"/>
    <w:rsid w:val="008F0C9A"/>
    <w:rsid w:val="008F4954"/>
    <w:rsid w:val="0090098D"/>
    <w:rsid w:val="00902154"/>
    <w:rsid w:val="009032FD"/>
    <w:rsid w:val="009067B0"/>
    <w:rsid w:val="00907FD5"/>
    <w:rsid w:val="00946F5A"/>
    <w:rsid w:val="00966B4B"/>
    <w:rsid w:val="0098353E"/>
    <w:rsid w:val="00990A8D"/>
    <w:rsid w:val="0099426E"/>
    <w:rsid w:val="00994C6F"/>
    <w:rsid w:val="009A4A69"/>
    <w:rsid w:val="009B6563"/>
    <w:rsid w:val="009D4AA3"/>
    <w:rsid w:val="009F0D49"/>
    <w:rsid w:val="009F2BC2"/>
    <w:rsid w:val="00A03725"/>
    <w:rsid w:val="00A06979"/>
    <w:rsid w:val="00A3343E"/>
    <w:rsid w:val="00A4280C"/>
    <w:rsid w:val="00A4387F"/>
    <w:rsid w:val="00A478D2"/>
    <w:rsid w:val="00A52841"/>
    <w:rsid w:val="00A6787C"/>
    <w:rsid w:val="00A70C65"/>
    <w:rsid w:val="00A71751"/>
    <w:rsid w:val="00A875C0"/>
    <w:rsid w:val="00A911C7"/>
    <w:rsid w:val="00A92792"/>
    <w:rsid w:val="00A9513C"/>
    <w:rsid w:val="00AB66FA"/>
    <w:rsid w:val="00AE04E4"/>
    <w:rsid w:val="00AE233E"/>
    <w:rsid w:val="00AE7764"/>
    <w:rsid w:val="00B14BBE"/>
    <w:rsid w:val="00B34CE3"/>
    <w:rsid w:val="00B41487"/>
    <w:rsid w:val="00B52C82"/>
    <w:rsid w:val="00B54D7A"/>
    <w:rsid w:val="00B568D1"/>
    <w:rsid w:val="00B63180"/>
    <w:rsid w:val="00B86316"/>
    <w:rsid w:val="00B9419E"/>
    <w:rsid w:val="00BA5D6C"/>
    <w:rsid w:val="00BC2A58"/>
    <w:rsid w:val="00BC5E85"/>
    <w:rsid w:val="00BC616A"/>
    <w:rsid w:val="00BD5AD6"/>
    <w:rsid w:val="00BE2E87"/>
    <w:rsid w:val="00C31A42"/>
    <w:rsid w:val="00C320CE"/>
    <w:rsid w:val="00C44E82"/>
    <w:rsid w:val="00C57C64"/>
    <w:rsid w:val="00C65C15"/>
    <w:rsid w:val="00C87559"/>
    <w:rsid w:val="00CB5016"/>
    <w:rsid w:val="00CD0839"/>
    <w:rsid w:val="00CD7880"/>
    <w:rsid w:val="00CE0135"/>
    <w:rsid w:val="00CE56E0"/>
    <w:rsid w:val="00CE6128"/>
    <w:rsid w:val="00CE72EE"/>
    <w:rsid w:val="00CF5BBD"/>
    <w:rsid w:val="00D062F9"/>
    <w:rsid w:val="00D21401"/>
    <w:rsid w:val="00D46F60"/>
    <w:rsid w:val="00D608C4"/>
    <w:rsid w:val="00D623B8"/>
    <w:rsid w:val="00D67298"/>
    <w:rsid w:val="00D7274C"/>
    <w:rsid w:val="00D73D02"/>
    <w:rsid w:val="00D82B9F"/>
    <w:rsid w:val="00D92892"/>
    <w:rsid w:val="00DA01E8"/>
    <w:rsid w:val="00DB2E26"/>
    <w:rsid w:val="00DB78D2"/>
    <w:rsid w:val="00DC556D"/>
    <w:rsid w:val="00E058B7"/>
    <w:rsid w:val="00E06370"/>
    <w:rsid w:val="00E213CF"/>
    <w:rsid w:val="00E22E3B"/>
    <w:rsid w:val="00E3095B"/>
    <w:rsid w:val="00E31D56"/>
    <w:rsid w:val="00E32B20"/>
    <w:rsid w:val="00E37F14"/>
    <w:rsid w:val="00E63654"/>
    <w:rsid w:val="00E663E1"/>
    <w:rsid w:val="00E66747"/>
    <w:rsid w:val="00EA3DE7"/>
    <w:rsid w:val="00EA3F16"/>
    <w:rsid w:val="00EB1027"/>
    <w:rsid w:val="00EC0569"/>
    <w:rsid w:val="00EC13D0"/>
    <w:rsid w:val="00EC23F8"/>
    <w:rsid w:val="00F0265E"/>
    <w:rsid w:val="00F12EA8"/>
    <w:rsid w:val="00F1799A"/>
    <w:rsid w:val="00F20CC1"/>
    <w:rsid w:val="00F2337C"/>
    <w:rsid w:val="00F24B8F"/>
    <w:rsid w:val="00F546A1"/>
    <w:rsid w:val="00F64782"/>
    <w:rsid w:val="00F7219F"/>
    <w:rsid w:val="00F84CAE"/>
    <w:rsid w:val="00F94398"/>
    <w:rsid w:val="00FA6F76"/>
    <w:rsid w:val="00FC5A90"/>
    <w:rsid w:val="00FD0348"/>
    <w:rsid w:val="00FD4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ECA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A875C0"/>
    <w:pPr>
      <w:spacing w:after="0" w:line="240" w:lineRule="auto"/>
    </w:pPr>
  </w:style>
  <w:style w:type="paragraph" w:styleId="Heading1">
    <w:name w:val="heading 1"/>
    <w:basedOn w:val="Normal"/>
    <w:next w:val="Normal"/>
    <w:link w:val="Heading1Char"/>
    <w:uiPriority w:val="9"/>
    <w:qFormat/>
    <w:rsid w:val="009835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35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353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35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D02"/>
    <w:pPr>
      <w:ind w:left="720"/>
      <w:contextualSpacing/>
    </w:pPr>
  </w:style>
  <w:style w:type="character" w:customStyle="1" w:styleId="Heading1Char">
    <w:name w:val="Heading 1 Char"/>
    <w:basedOn w:val="DefaultParagraphFont"/>
    <w:link w:val="Heading1"/>
    <w:uiPriority w:val="9"/>
    <w:rsid w:val="009835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35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353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8353E"/>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4E1FF5"/>
    <w:rPr>
      <w:b/>
      <w:bCs/>
    </w:rPr>
  </w:style>
  <w:style w:type="character" w:styleId="CommentReference">
    <w:name w:val="annotation reference"/>
    <w:basedOn w:val="DefaultParagraphFont"/>
    <w:uiPriority w:val="99"/>
    <w:semiHidden/>
    <w:unhideWhenUsed/>
    <w:rsid w:val="004E1FF5"/>
    <w:rPr>
      <w:sz w:val="18"/>
      <w:szCs w:val="18"/>
    </w:rPr>
  </w:style>
  <w:style w:type="paragraph" w:styleId="CommentText">
    <w:name w:val="annotation text"/>
    <w:basedOn w:val="Normal"/>
    <w:link w:val="CommentTextChar"/>
    <w:uiPriority w:val="99"/>
    <w:semiHidden/>
    <w:unhideWhenUsed/>
    <w:rsid w:val="004E1FF5"/>
    <w:rPr>
      <w:sz w:val="24"/>
      <w:szCs w:val="24"/>
    </w:rPr>
  </w:style>
  <w:style w:type="character" w:customStyle="1" w:styleId="CommentTextChar">
    <w:name w:val="Comment Text Char"/>
    <w:basedOn w:val="DefaultParagraphFont"/>
    <w:link w:val="CommentText"/>
    <w:uiPriority w:val="99"/>
    <w:semiHidden/>
    <w:rsid w:val="004E1FF5"/>
    <w:rPr>
      <w:sz w:val="24"/>
      <w:szCs w:val="24"/>
    </w:rPr>
  </w:style>
  <w:style w:type="paragraph" w:styleId="BalloonText">
    <w:name w:val="Balloon Text"/>
    <w:basedOn w:val="Normal"/>
    <w:link w:val="BalloonTextChar"/>
    <w:uiPriority w:val="99"/>
    <w:semiHidden/>
    <w:unhideWhenUsed/>
    <w:rsid w:val="004E1FF5"/>
    <w:rPr>
      <w:rFonts w:ascii="Tahoma" w:hAnsi="Tahoma" w:cs="Tahoma"/>
      <w:sz w:val="16"/>
      <w:szCs w:val="16"/>
    </w:rPr>
  </w:style>
  <w:style w:type="character" w:customStyle="1" w:styleId="BalloonTextChar">
    <w:name w:val="Balloon Text Char"/>
    <w:basedOn w:val="DefaultParagraphFont"/>
    <w:link w:val="BalloonText"/>
    <w:uiPriority w:val="99"/>
    <w:semiHidden/>
    <w:rsid w:val="004E1FF5"/>
    <w:rPr>
      <w:rFonts w:ascii="Tahoma" w:hAnsi="Tahoma" w:cs="Tahoma"/>
      <w:sz w:val="16"/>
      <w:szCs w:val="16"/>
    </w:rPr>
  </w:style>
  <w:style w:type="paragraph" w:styleId="Header">
    <w:name w:val="header"/>
    <w:basedOn w:val="Normal"/>
    <w:link w:val="HeaderChar"/>
    <w:uiPriority w:val="99"/>
    <w:unhideWhenUsed/>
    <w:rsid w:val="008D7F5D"/>
    <w:pPr>
      <w:tabs>
        <w:tab w:val="center" w:pos="4680"/>
        <w:tab w:val="right" w:pos="9360"/>
      </w:tabs>
    </w:pPr>
  </w:style>
  <w:style w:type="character" w:customStyle="1" w:styleId="HeaderChar">
    <w:name w:val="Header Char"/>
    <w:basedOn w:val="DefaultParagraphFont"/>
    <w:link w:val="Header"/>
    <w:uiPriority w:val="99"/>
    <w:rsid w:val="008D7F5D"/>
  </w:style>
  <w:style w:type="paragraph" w:styleId="Footer">
    <w:name w:val="footer"/>
    <w:basedOn w:val="Normal"/>
    <w:link w:val="FooterChar"/>
    <w:uiPriority w:val="99"/>
    <w:unhideWhenUsed/>
    <w:rsid w:val="008D7F5D"/>
    <w:pPr>
      <w:tabs>
        <w:tab w:val="center" w:pos="4680"/>
        <w:tab w:val="right" w:pos="9360"/>
      </w:tabs>
    </w:pPr>
  </w:style>
  <w:style w:type="character" w:customStyle="1" w:styleId="FooterChar">
    <w:name w:val="Footer Char"/>
    <w:basedOn w:val="DefaultParagraphFont"/>
    <w:link w:val="Footer"/>
    <w:uiPriority w:val="99"/>
    <w:rsid w:val="008D7F5D"/>
  </w:style>
  <w:style w:type="character" w:customStyle="1" w:styleId="il">
    <w:name w:val="il"/>
    <w:basedOn w:val="DefaultParagraphFont"/>
    <w:rsid w:val="00F72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93326">
      <w:bodyDiv w:val="1"/>
      <w:marLeft w:val="0"/>
      <w:marRight w:val="0"/>
      <w:marTop w:val="0"/>
      <w:marBottom w:val="0"/>
      <w:divBdr>
        <w:top w:val="none" w:sz="0" w:space="0" w:color="auto"/>
        <w:left w:val="none" w:sz="0" w:space="0" w:color="auto"/>
        <w:bottom w:val="none" w:sz="0" w:space="0" w:color="auto"/>
        <w:right w:val="none" w:sz="0" w:space="0" w:color="auto"/>
      </w:divBdr>
    </w:div>
    <w:div w:id="112210207">
      <w:bodyDiv w:val="1"/>
      <w:marLeft w:val="0"/>
      <w:marRight w:val="0"/>
      <w:marTop w:val="0"/>
      <w:marBottom w:val="0"/>
      <w:divBdr>
        <w:top w:val="none" w:sz="0" w:space="0" w:color="auto"/>
        <w:left w:val="none" w:sz="0" w:space="0" w:color="auto"/>
        <w:bottom w:val="none" w:sz="0" w:space="0" w:color="auto"/>
        <w:right w:val="none" w:sz="0" w:space="0" w:color="auto"/>
      </w:divBdr>
    </w:div>
    <w:div w:id="329987604">
      <w:bodyDiv w:val="1"/>
      <w:marLeft w:val="0"/>
      <w:marRight w:val="0"/>
      <w:marTop w:val="0"/>
      <w:marBottom w:val="0"/>
      <w:divBdr>
        <w:top w:val="none" w:sz="0" w:space="0" w:color="auto"/>
        <w:left w:val="none" w:sz="0" w:space="0" w:color="auto"/>
        <w:bottom w:val="none" w:sz="0" w:space="0" w:color="auto"/>
        <w:right w:val="none" w:sz="0" w:space="0" w:color="auto"/>
      </w:divBdr>
    </w:div>
    <w:div w:id="495804165">
      <w:bodyDiv w:val="1"/>
      <w:marLeft w:val="0"/>
      <w:marRight w:val="0"/>
      <w:marTop w:val="0"/>
      <w:marBottom w:val="0"/>
      <w:divBdr>
        <w:top w:val="none" w:sz="0" w:space="0" w:color="auto"/>
        <w:left w:val="none" w:sz="0" w:space="0" w:color="auto"/>
        <w:bottom w:val="none" w:sz="0" w:space="0" w:color="auto"/>
        <w:right w:val="none" w:sz="0" w:space="0" w:color="auto"/>
      </w:divBdr>
    </w:div>
    <w:div w:id="982926806">
      <w:bodyDiv w:val="1"/>
      <w:marLeft w:val="0"/>
      <w:marRight w:val="0"/>
      <w:marTop w:val="0"/>
      <w:marBottom w:val="0"/>
      <w:divBdr>
        <w:top w:val="none" w:sz="0" w:space="0" w:color="auto"/>
        <w:left w:val="none" w:sz="0" w:space="0" w:color="auto"/>
        <w:bottom w:val="none" w:sz="0" w:space="0" w:color="auto"/>
        <w:right w:val="none" w:sz="0" w:space="0" w:color="auto"/>
      </w:divBdr>
    </w:div>
    <w:div w:id="1215777436">
      <w:bodyDiv w:val="1"/>
      <w:marLeft w:val="0"/>
      <w:marRight w:val="0"/>
      <w:marTop w:val="0"/>
      <w:marBottom w:val="0"/>
      <w:divBdr>
        <w:top w:val="none" w:sz="0" w:space="0" w:color="auto"/>
        <w:left w:val="none" w:sz="0" w:space="0" w:color="auto"/>
        <w:bottom w:val="none" w:sz="0" w:space="0" w:color="auto"/>
        <w:right w:val="none" w:sz="0" w:space="0" w:color="auto"/>
      </w:divBdr>
      <w:divsChild>
        <w:div w:id="1041636281">
          <w:marLeft w:val="0"/>
          <w:marRight w:val="0"/>
          <w:marTop w:val="0"/>
          <w:marBottom w:val="0"/>
          <w:divBdr>
            <w:top w:val="none" w:sz="0" w:space="0" w:color="auto"/>
            <w:left w:val="none" w:sz="0" w:space="0" w:color="auto"/>
            <w:bottom w:val="none" w:sz="0" w:space="0" w:color="auto"/>
            <w:right w:val="none" w:sz="0" w:space="0" w:color="auto"/>
          </w:divBdr>
        </w:div>
        <w:div w:id="236867185">
          <w:marLeft w:val="0"/>
          <w:marRight w:val="0"/>
          <w:marTop w:val="0"/>
          <w:marBottom w:val="0"/>
          <w:divBdr>
            <w:top w:val="none" w:sz="0" w:space="0" w:color="auto"/>
            <w:left w:val="none" w:sz="0" w:space="0" w:color="auto"/>
            <w:bottom w:val="none" w:sz="0" w:space="0" w:color="auto"/>
            <w:right w:val="none" w:sz="0" w:space="0" w:color="auto"/>
          </w:divBdr>
        </w:div>
        <w:div w:id="1823083619">
          <w:marLeft w:val="0"/>
          <w:marRight w:val="0"/>
          <w:marTop w:val="0"/>
          <w:marBottom w:val="0"/>
          <w:divBdr>
            <w:top w:val="none" w:sz="0" w:space="0" w:color="auto"/>
            <w:left w:val="none" w:sz="0" w:space="0" w:color="auto"/>
            <w:bottom w:val="none" w:sz="0" w:space="0" w:color="auto"/>
            <w:right w:val="none" w:sz="0" w:space="0" w:color="auto"/>
          </w:divBdr>
        </w:div>
      </w:divsChild>
    </w:div>
    <w:div w:id="1739160836">
      <w:bodyDiv w:val="1"/>
      <w:marLeft w:val="0"/>
      <w:marRight w:val="0"/>
      <w:marTop w:val="0"/>
      <w:marBottom w:val="0"/>
      <w:divBdr>
        <w:top w:val="none" w:sz="0" w:space="0" w:color="auto"/>
        <w:left w:val="none" w:sz="0" w:space="0" w:color="auto"/>
        <w:bottom w:val="none" w:sz="0" w:space="0" w:color="auto"/>
        <w:right w:val="none" w:sz="0" w:space="0" w:color="auto"/>
      </w:divBdr>
    </w:div>
    <w:div w:id="1744717736">
      <w:bodyDiv w:val="1"/>
      <w:marLeft w:val="0"/>
      <w:marRight w:val="0"/>
      <w:marTop w:val="0"/>
      <w:marBottom w:val="0"/>
      <w:divBdr>
        <w:top w:val="none" w:sz="0" w:space="0" w:color="auto"/>
        <w:left w:val="none" w:sz="0" w:space="0" w:color="auto"/>
        <w:bottom w:val="none" w:sz="0" w:space="0" w:color="auto"/>
        <w:right w:val="none" w:sz="0" w:space="0" w:color="auto"/>
      </w:divBdr>
    </w:div>
    <w:div w:id="1819150205">
      <w:bodyDiv w:val="1"/>
      <w:marLeft w:val="0"/>
      <w:marRight w:val="0"/>
      <w:marTop w:val="0"/>
      <w:marBottom w:val="0"/>
      <w:divBdr>
        <w:top w:val="none" w:sz="0" w:space="0" w:color="auto"/>
        <w:left w:val="none" w:sz="0" w:space="0" w:color="auto"/>
        <w:bottom w:val="none" w:sz="0" w:space="0" w:color="auto"/>
        <w:right w:val="none" w:sz="0" w:space="0" w:color="auto"/>
      </w:divBdr>
    </w:div>
    <w:div w:id="1833787347">
      <w:bodyDiv w:val="1"/>
      <w:marLeft w:val="0"/>
      <w:marRight w:val="0"/>
      <w:marTop w:val="0"/>
      <w:marBottom w:val="0"/>
      <w:divBdr>
        <w:top w:val="none" w:sz="0" w:space="0" w:color="auto"/>
        <w:left w:val="none" w:sz="0" w:space="0" w:color="auto"/>
        <w:bottom w:val="none" w:sz="0" w:space="0" w:color="auto"/>
        <w:right w:val="none" w:sz="0" w:space="0" w:color="auto"/>
      </w:divBdr>
    </w:div>
    <w:div w:id="191065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D57F2EE-E337-2C4A-AAF3-76159E3A0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3</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CIRAD</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Amer Fayad</dc:creator>
  <cp:lastModifiedBy>Adiga, Abhijin (aa5ts)</cp:lastModifiedBy>
  <cp:revision>15</cp:revision>
  <cp:lastPrinted>2015-05-28T13:47:00Z</cp:lastPrinted>
  <dcterms:created xsi:type="dcterms:W3CDTF">2019-09-13T15:00:00Z</dcterms:created>
  <dcterms:modified xsi:type="dcterms:W3CDTF">2020-09-08T14:06:00Z</dcterms:modified>
</cp:coreProperties>
</file>